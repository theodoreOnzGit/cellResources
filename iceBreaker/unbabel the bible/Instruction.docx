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Unbabel the bible</w:t>
        <w:tab/>
        <w:tab/>
      </w:r>
    </w:p>
    <w:p>
      <w:pPr>
        <w:pStyle w:val="TextBody"/>
        <w:numPr>
          <w:ilvl w:val="0"/>
          <w:numId w:val="2"/>
        </w:numPr>
        <w:rPr/>
      </w:pPr>
      <w:r>
        <w:rPr/>
        <w:tab/>
        <w:tab/>
        <w:tab/>
      </w:r>
    </w:p>
    <w:p>
      <w:pPr>
        <w:pStyle w:val="Heading2"/>
        <w:rPr/>
      </w:pPr>
      <w:r>
        <w:rPr/>
        <w:t xml:space="preserve">Teams: </w:t>
        <w:tab/>
        <w:tab/>
      </w:r>
    </w:p>
    <w:p>
      <w:pPr>
        <w:pStyle w:val="TextBody"/>
        <w:numPr>
          <w:ilvl w:val="0"/>
          <w:numId w:val="2"/>
        </w:numPr>
        <w:rPr/>
      </w:pPr>
      <w:r>
        <w:rPr/>
        <w:t>Team A: Birthday from Jan to Jun</w:t>
        <w:tab/>
        <w:tab/>
      </w:r>
    </w:p>
    <w:p>
      <w:pPr>
        <w:pStyle w:val="TextBody"/>
        <w:numPr>
          <w:ilvl w:val="0"/>
          <w:numId w:val="2"/>
        </w:numPr>
        <w:rPr/>
      </w:pPr>
      <w:r>
        <w:rPr/>
        <w:t>Team B: Birthday from July to Dec</w:t>
        <w:tab/>
        <w:tab/>
      </w:r>
    </w:p>
    <w:p>
      <w:pPr>
        <w:pStyle w:val="TextBody"/>
        <w:numPr>
          <w:ilvl w:val="0"/>
          <w:numId w:val="2"/>
        </w:numPr>
        <w:rPr/>
      </w:pPr>
      <w:r>
        <w:rPr/>
        <w:t>Couples: Scissors Paper Stone to decide to go where</w:t>
        <w:tab/>
        <w:tab/>
      </w:r>
    </w:p>
    <w:p>
      <w:pPr>
        <w:pStyle w:val="TextBody"/>
        <w:numPr>
          <w:ilvl w:val="0"/>
          <w:numId w:val="2"/>
        </w:numPr>
        <w:rPr/>
      </w:pPr>
      <w:r>
        <w:rPr/>
        <w:tab/>
        <w:tab/>
        <w:tab/>
      </w:r>
    </w:p>
    <w:p>
      <w:pPr>
        <w:pStyle w:val="Heading2"/>
        <w:rPr/>
      </w:pPr>
      <w:r>
        <w:rPr/>
        <w:t>Gist of the Game:</w:t>
      </w:r>
      <w:r>
        <w:rPr/>
        <w:tab/>
      </w:r>
    </w:p>
    <w:p>
      <w:pPr>
        <w:pStyle w:val="TextBody"/>
        <w:numPr>
          <w:ilvl w:val="0"/>
          <w:numId w:val="2"/>
        </w:numPr>
        <w:rPr/>
      </w:pPr>
      <w:r>
        <w:rPr/>
        <w:t>You will be given a number of scripture verses</w:t>
        <w:tab/>
        <w:tab/>
        <w:tab/>
      </w:r>
    </w:p>
    <w:p>
      <w:pPr>
        <w:pStyle w:val="TextBody"/>
        <w:numPr>
          <w:ilvl w:val="0"/>
          <w:numId w:val="2"/>
        </w:numPr>
        <w:rPr/>
      </w:pPr>
      <w:r>
        <w:rPr/>
        <w:t>BUT, they will all be in different languages</w:t>
        <w:tab/>
        <w:tab/>
      </w:r>
    </w:p>
    <w:p>
      <w:pPr>
        <w:pStyle w:val="TextBody"/>
        <w:numPr>
          <w:ilvl w:val="0"/>
          <w:numId w:val="2"/>
        </w:numPr>
        <w:rPr/>
      </w:pPr>
      <w:r>
        <w:rPr/>
        <w:t>I know you have google, and this will test your googling</w:t>
        <w:tab/>
        <w:tab/>
      </w:r>
    </w:p>
    <w:p>
      <w:pPr>
        <w:pStyle w:val="TextBody"/>
        <w:numPr>
          <w:ilvl w:val="0"/>
          <w:numId w:val="2"/>
        </w:numPr>
        <w:rPr/>
      </w:pPr>
      <w:r>
        <w:rPr/>
        <w:t>skills</w:t>
        <w:tab/>
        <w:tab/>
      </w:r>
    </w:p>
    <w:p>
      <w:pPr>
        <w:pStyle w:val="TextBody"/>
        <w:numPr>
          <w:ilvl w:val="0"/>
          <w:numId w:val="2"/>
        </w:numPr>
        <w:rPr/>
      </w:pPr>
      <w:r>
        <w:rPr/>
      </w:r>
    </w:p>
    <w:p>
      <w:pPr>
        <w:pStyle w:val="Heading2"/>
        <w:rPr/>
      </w:pPr>
      <w:r>
        <w:rPr/>
        <w:t>The Catch</w:t>
      </w:r>
    </w:p>
    <w:p>
      <w:pPr>
        <w:pStyle w:val="TextBody"/>
        <w:numPr>
          <w:ilvl w:val="0"/>
          <w:numId w:val="2"/>
        </w:numPr>
        <w:rPr/>
      </w:pPr>
      <w:r>
        <w:rPr/>
        <w:t>Google translate is NOT perfect</w:t>
        <w:tab/>
        <w:tab/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But that's the challenge </w:t>
      </w:r>
      <w:r>
        <w:rPr/>
        <w:t>(plus you’ll be doing it under time pressure)</w:t>
      </w:r>
      <w:r>
        <w:rPr/>
        <w:tab/>
      </w:r>
    </w:p>
    <w:p>
      <w:pPr>
        <w:pStyle w:val="TextBody"/>
        <w:numPr>
          <w:ilvl w:val="0"/>
          <w:numId w:val="2"/>
        </w:numPr>
        <w:rPr/>
      </w:pPr>
      <w:r>
        <w:rPr/>
      </w:r>
    </w:p>
    <w:p>
      <w:pPr>
        <w:pStyle w:val="Heading2"/>
        <w:rPr/>
      </w:pPr>
      <w:r>
        <w:rPr/>
        <w:t>The Goal</w:t>
      </w:r>
    </w:p>
    <w:p>
      <w:pPr>
        <w:pStyle w:val="TextBody"/>
        <w:numPr>
          <w:ilvl w:val="0"/>
          <w:numId w:val="2"/>
        </w:numPr>
        <w:jc w:val="left"/>
        <w:rPr/>
      </w:pPr>
      <w:r>
        <w:rPr/>
        <w:t xml:space="preserve">Your end goal is to produce a document </w:t>
      </w:r>
      <w:r>
        <w:rPr/>
        <w:t xml:space="preserve">(google doc or otherwise) </w:t>
      </w:r>
      <w:r>
        <w:rPr/>
        <w:t>to screenshare</w:t>
        <w:tab/>
        <w:tab/>
      </w:r>
    </w:p>
    <w:p>
      <w:pPr>
        <w:pStyle w:val="TextBody"/>
        <w:numPr>
          <w:ilvl w:val="0"/>
          <w:numId w:val="2"/>
        </w:numPr>
        <w:jc w:val="left"/>
        <w:rPr/>
      </w:pPr>
      <w:r>
        <w:rPr/>
        <w:t xml:space="preserve">place verse and chapter side by side with </w:t>
        <w:tab/>
        <w:tab/>
      </w:r>
    </w:p>
    <w:p>
      <w:pPr>
        <w:pStyle w:val="TextBody"/>
        <w:numPr>
          <w:ilvl w:val="0"/>
          <w:numId w:val="2"/>
        </w:numPr>
        <w:jc w:val="left"/>
        <w:rPr/>
      </w:pPr>
      <w:r>
        <w:rPr/>
        <w:t>the verse in foreign langauge</w:t>
        <w:tab/>
        <w:tab/>
      </w:r>
    </w:p>
    <w:p>
      <w:pPr>
        <w:pStyle w:val="TextBody"/>
        <w:numPr>
          <w:ilvl w:val="0"/>
          <w:numId w:val="2"/>
        </w:numPr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SG" w:eastAsia="zh-CN" w:bidi="hi-IN"/>
        </w:rPr>
        <w:t>eg.</w:t>
      </w:r>
      <w:r>
        <w:rPr/>
        <w:tab/>
      </w:r>
    </w:p>
    <w:p>
      <w:pPr>
        <w:pStyle w:val="TextBody"/>
        <w:numPr>
          <w:ilvl w:val="0"/>
          <w:numId w:val="2"/>
        </w:numPr>
        <w:rPr/>
      </w:pPr>
      <w:r>
        <w:rPr/>
        <w:t>Isaiah 53:5</w:t>
      </w:r>
    </w:p>
    <w:p>
      <w:pPr>
        <w:pStyle w:val="TextBody"/>
        <w:numPr>
          <w:ilvl w:val="0"/>
          <w:numId w:val="2"/>
        </w:numPr>
        <w:rPr/>
      </w:pPr>
      <w:ins w:id="0" w:author="Unknown Author" w:date="2020-08-01T08:50:36Z">
        <w:r>
          <w:rPr>
            <w:rtl w:val="true"/>
          </w:rPr>
          <w:t>והוא מחלל מפשעינו מדכא</w:t>
        </w:r>
      </w:ins>
      <w:ins w:id="1" w:author="Unknown Author" w:date="2020-08-01T08:50:36Z">
        <w:r>
          <w:rPr/>
          <w:t xml:space="preserve"> </w:t>
        </w:r>
      </w:ins>
    </w:p>
    <w:p>
      <w:pPr>
        <w:pStyle w:val="TextBody"/>
        <w:numPr>
          <w:ilvl w:val="0"/>
          <w:numId w:val="2"/>
        </w:numPr>
        <w:rPr/>
      </w:pPr>
      <w:ins w:id="3" w:author="Unknown Author" w:date="2020-08-01T08:50:36Z">
        <w:r>
          <w:rPr>
            <w:rtl w:val="true"/>
          </w:rPr>
          <w:t>מעונותינו מוסר שלומינו עליו</w:t>
        </w:r>
      </w:ins>
    </w:p>
    <w:p>
      <w:pPr>
        <w:pStyle w:val="TextBody"/>
        <w:numPr>
          <w:ilvl w:val="0"/>
          <w:numId w:val="2"/>
        </w:numPr>
        <w:rPr/>
      </w:pPr>
      <w:ins w:id="5" w:author="Unknown Author" w:date="2020-08-01T08:50:36Z">
        <w:r>
          <w:rPr>
            <w:rtl w:val="true"/>
          </w:rPr>
          <w:t>ובחברתו נרפא לנו</w:t>
        </w:r>
      </w:ins>
    </w:p>
    <w:p>
      <w:pPr>
        <w:pStyle w:val="TextBody"/>
        <w:numPr>
          <w:ilvl w:val="0"/>
          <w:numId w:val="2"/>
        </w:numPr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SG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SG" w:eastAsia="zh-CN" w:bidi="hi-IN"/>
        </w:rPr>
        <w:t>Both the text and verse/chapter numbers must be there to score points.</w:t>
      </w:r>
    </w:p>
    <w:p>
      <w:pPr>
        <w:pStyle w:val="TextBody"/>
        <w:numPr>
          <w:ilvl w:val="0"/>
          <w:numId w:val="2"/>
        </w:numPr>
        <w:rPr/>
      </w:pPr>
      <w:r>
        <w:rPr/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note that some languages, eg. hebrew and arabaic </w:t>
        <w:tab/>
        <w:tab/>
      </w:r>
    </w:p>
    <w:p>
      <w:pPr>
        <w:pStyle w:val="TextBody"/>
        <w:numPr>
          <w:ilvl w:val="0"/>
          <w:numId w:val="2"/>
        </w:numPr>
        <w:rPr/>
      </w:pPr>
      <w:r>
        <w:rPr/>
        <w:t>are read left to right so format your document legibly!</w:t>
        <w:tab/>
        <w:tab/>
      </w:r>
    </w:p>
    <w:p>
      <w:pPr>
        <w:pStyle w:val="TextBody"/>
        <w:numPr>
          <w:ilvl w:val="0"/>
          <w:numId w:val="2"/>
        </w:numPr>
        <w:rPr/>
      </w:pPr>
      <w:r>
        <w:rPr/>
        <w:tab/>
        <w:tab/>
        <w:tab/>
      </w:r>
    </w:p>
    <w:p>
      <w:pPr>
        <w:pStyle w:val="TextBody"/>
        <w:numPr>
          <w:ilvl w:val="0"/>
          <w:numId w:val="2"/>
        </w:numPr>
        <w:rPr/>
      </w:pPr>
      <w:r>
        <w:rPr/>
        <w:tab/>
        <w:tab/>
        <w:tab/>
      </w:r>
    </w:p>
    <w:p>
      <w:pPr>
        <w:pStyle w:val="Heading2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2"/>
          <w:szCs w:val="32"/>
          <w:lang w:val="en-SG" w:eastAsia="zh-CN" w:bidi="hi-IN"/>
        </w:rPr>
      </w:pPr>
      <w:r>
        <w:rPr>
          <w:rFonts w:eastAsia="Noto Sans CJK SC" w:cs="Lohit Devanagari"/>
          <w:b/>
          <w:bCs/>
          <w:color w:val="auto"/>
          <w:kern w:val="2"/>
          <w:sz w:val="32"/>
          <w:szCs w:val="32"/>
          <w:lang w:val="en-SG" w:eastAsia="zh-CN" w:bidi="hi-IN"/>
        </w:rPr>
        <w:t>Leniency for First Timers?</w:t>
      </w:r>
    </w:p>
    <w:p>
      <w:pPr>
        <w:pStyle w:val="TextBody"/>
        <w:numPr>
          <w:ilvl w:val="0"/>
          <w:numId w:val="2"/>
        </w:numPr>
        <w:rPr/>
      </w:pPr>
      <w:r>
        <w:rPr/>
        <w:t>Since it's your first time, I'll be nicer</w:t>
        <w:tab/>
        <w:tab/>
      </w:r>
    </w:p>
    <w:p>
      <w:pPr>
        <w:pStyle w:val="TextBody"/>
        <w:numPr>
          <w:ilvl w:val="0"/>
          <w:numId w:val="2"/>
        </w:numPr>
        <w:rPr/>
      </w:pPr>
      <w:r>
        <w:rPr/>
        <w:t>I was originally intending to give each team 2 minutes</w:t>
        <w:tab/>
        <w:tab/>
      </w:r>
    </w:p>
    <w:p>
      <w:pPr>
        <w:pStyle w:val="TextBody"/>
        <w:numPr>
          <w:ilvl w:val="0"/>
          <w:numId w:val="2"/>
        </w:numPr>
        <w:rPr/>
      </w:pPr>
      <w:r>
        <w:rPr/>
        <w:t>but ok lah, 3 mins is more palatable</w:t>
        <w:tab/>
        <w:tab/>
      </w:r>
    </w:p>
    <w:p>
      <w:pPr>
        <w:pStyle w:val="TextBody"/>
        <w:numPr>
          <w:ilvl w:val="0"/>
          <w:numId w:val="2"/>
        </w:numPr>
        <w:rPr/>
      </w:pPr>
      <w:r>
        <w:rPr/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If both teams get perfect score, </w:t>
        <w:tab/>
        <w:tab/>
      </w:r>
    </w:p>
    <w:p>
      <w:pPr>
        <w:pStyle w:val="TextBody"/>
        <w:numPr>
          <w:ilvl w:val="0"/>
          <w:numId w:val="2"/>
        </w:numPr>
        <w:rPr/>
      </w:pPr>
      <w:r>
        <w:rPr/>
        <w:t>Winner is decided by time remaining</w:t>
        <w:tab/>
        <w:tab/>
      </w:r>
    </w:p>
    <w:p>
      <w:pPr>
        <w:pStyle w:val="TextBody"/>
        <w:numPr>
          <w:ilvl w:val="0"/>
          <w:numId w:val="2"/>
        </w:numPr>
        <w:rPr/>
      </w:pPr>
      <w:r>
        <w:rPr/>
        <w:tab/>
        <w:tab/>
        <w:tab/>
      </w:r>
    </w:p>
    <w:p>
      <w:pPr>
        <w:pStyle w:val="Heading2"/>
        <w:rPr/>
      </w:pPr>
      <w:r>
        <w:rPr/>
        <w:t>Logistics</w:t>
      </w:r>
      <w:r>
        <w:rPr/>
        <w:tab/>
        <w:t xml:space="preserve"> - </w:t>
      </w:r>
      <w:r>
        <w:rPr/>
        <w:t>Zoom</w:t>
      </w:r>
    </w:p>
    <w:p>
      <w:pPr>
        <w:pStyle w:val="TextBody"/>
        <w:numPr>
          <w:ilvl w:val="0"/>
          <w:numId w:val="2"/>
        </w:numPr>
        <w:rPr/>
      </w:pPr>
      <w:r>
        <w:rPr/>
        <w:t>Team A goes first, Team B will mute</w:t>
        <w:tab/>
        <w:tab/>
      </w:r>
    </w:p>
    <w:p>
      <w:pPr>
        <w:pStyle w:val="TextBody"/>
        <w:numPr>
          <w:ilvl w:val="0"/>
          <w:numId w:val="2"/>
        </w:numPr>
        <w:rPr/>
      </w:pPr>
      <w:r>
        <w:rPr/>
        <w:t>Team B will then go, but team A will mute</w:t>
        <w:tab/>
        <w:tab/>
      </w:r>
    </w:p>
    <w:p>
      <w:pPr>
        <w:pStyle w:val="TextBody"/>
        <w:numPr>
          <w:ilvl w:val="0"/>
          <w:numId w:val="2"/>
        </w:numPr>
        <w:rPr/>
      </w:pPr>
      <w:r>
        <w:rPr/>
      </w:r>
    </w:p>
    <w:p>
      <w:pPr>
        <w:pStyle w:val="TextBody"/>
        <w:numPr>
          <w:ilvl w:val="0"/>
          <w:numId w:val="2"/>
        </w:numPr>
        <w:rPr/>
      </w:pPr>
      <w:r>
        <w:rPr/>
        <w:t>Anyone caught trying to interfere with other team comms</w:t>
        <w:tab/>
        <w:tab/>
      </w:r>
    </w:p>
    <w:p>
      <w:pPr>
        <w:pStyle w:val="TextBody"/>
        <w:numPr>
          <w:ilvl w:val="0"/>
          <w:numId w:val="2"/>
        </w:numPr>
        <w:rPr/>
      </w:pPr>
      <w:r>
        <w:rPr/>
        <w:t>I will subtract 5s from your given time</w:t>
        <w:tab/>
        <w:tab/>
      </w:r>
    </w:p>
    <w:p>
      <w:pPr>
        <w:pStyle w:val="TextBody"/>
        <w:numPr>
          <w:ilvl w:val="0"/>
          <w:numId w:val="2"/>
        </w:numPr>
        <w:rPr/>
      </w:pPr>
      <w:r>
        <w:rPr/>
      </w:r>
    </w:p>
    <w:p>
      <w:pPr>
        <w:pStyle w:val="Heading2"/>
        <w:rPr>
          <w:del w:id="6" w:author="Unknown Author" w:date="2020-08-01T08:51:03Z"/>
        </w:rPr>
      </w:pPr>
      <w:r>
        <w:rPr/>
        <w:t>Ready Set Go!</w:t>
      </w:r>
      <w:r>
        <w:rPr/>
        <w:tab/>
        <w:tab/>
      </w:r>
    </w:p>
    <w:p>
      <w:pPr>
        <w:pStyle w:val="TextBody"/>
        <w:numPr>
          <w:ilvl w:val="0"/>
          <w:numId w:val="2"/>
        </w:numPr>
        <w:rPr>
          <w:del w:id="8" w:author="Unknown Author" w:date="2020-08-01T08:51:03Z"/>
        </w:rPr>
      </w:pPr>
      <w:del w:id="7" w:author="Unknown Author" w:date="2020-08-01T08:51:03Z">
        <w:r>
          <w:rPr/>
          <w:tab/>
          <w:tab/>
          <w:tab/>
        </w:r>
      </w:del>
    </w:p>
    <w:p>
      <w:pPr>
        <w:pStyle w:val="TextBody"/>
        <w:numPr>
          <w:ilvl w:val="0"/>
          <w:numId w:val="2"/>
        </w:numPr>
        <w:rPr>
          <w:del w:id="10" w:author="Unknown Author" w:date="2020-08-01T08:51:03Z"/>
        </w:rPr>
      </w:pPr>
      <w:del w:id="9" w:author="Unknown Author" w:date="2020-08-01T08:51:03Z">
        <w:r>
          <w:rPr/>
          <w:tab/>
          <w:tab/>
          <w:tab/>
        </w:r>
      </w:del>
    </w:p>
    <w:p>
      <w:pPr>
        <w:pStyle w:val="Heading2"/>
        <w:numPr>
          <w:ilvl w:val="0"/>
          <w:numId w:val="2"/>
        </w:numPr>
        <w:rPr/>
      </w:pPr>
      <w:del w:id="11" w:author="Unknown Author" w:date="2020-08-01T08:51:03Z">
        <w:r>
          <w:rPr/>
          <w:tab/>
          <w:tab/>
          <w:tab/>
        </w:r>
      </w:del>
    </w:p>
    <w:p>
      <w:pPr>
        <w:pStyle w:val="TextBody"/>
        <w:numPr>
          <w:ilvl w:val="0"/>
          <w:numId w:val="2"/>
        </w:numPr>
        <w:spacing w:before="0" w:after="140"/>
        <w:rPr/>
      </w:pPr>
      <w:r>
        <w:rPr/>
        <w:t xml:space="preserve">Time starts when i copy/paste everything into </w:t>
      </w:r>
      <w:r>
        <w:rPr/>
        <w:t>whatsapp chat (note: zoom chat doesn’t work as well because copy/pasting is not working in zoom chat)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revisionView w:insDel="0" w:formatting="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S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SG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LibreOffice/6.4.4.2$Linux_X86_64 LibreOffice_project/40$Build-2</Application>
  <Pages>2</Pages>
  <Words>259</Words>
  <Characters>1176</Characters>
  <CharactersWithSpaces>1472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2020-08-01T08:36:28Z</dcterms:created>
  <dc:creator/>
  <dc:description/>
  <dc:language>en-SG</dc:language>
  <cp:lastModifiedBy/>
  <dcterms:modified xsi:type="dcterms:W3CDTF">2020-08-01T08:56:01Z</dcterms:modified>
  <cp:revision>29</cp:revision>
  <dc:subject/>
  <dc:title/>
</cp:coreProperties>
</file>